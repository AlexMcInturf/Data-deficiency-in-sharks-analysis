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9A5BF" w14:textId="574369AF" w:rsidR="006D6297" w:rsidRDefault="00F3544F" w:rsidP="005D0CAC">
      <w:pPr>
        <w:pStyle w:val="NormalWeb"/>
        <w:spacing w:before="0" w:beforeAutospacing="0" w:after="0" w:afterAutospacing="0"/>
        <w:rPr>
          <w:ins w:id="0" w:author="Alex McInturf" w:date="2019-09-04T17:28:00Z"/>
          <w:rFonts w:ascii="Arial" w:hAnsi="Arial" w:cs="Arial"/>
          <w:color w:val="000000" w:themeColor="text1"/>
          <w:sz w:val="22"/>
          <w:szCs w:val="22"/>
        </w:rPr>
      </w:pPr>
      <w:ins w:id="1" w:author="Alex McInturf" w:date="2019-09-04T17:35:00Z">
        <w:r>
          <w:rPr>
            <w:rFonts w:ascii="Arial" w:hAnsi="Arial" w:cs="Arial"/>
            <w:b/>
            <w:bCs/>
            <w:color w:val="000000" w:themeColor="text1"/>
            <w:sz w:val="22"/>
            <w:szCs w:val="22"/>
          </w:rPr>
          <w:t>Background:</w:t>
        </w:r>
      </w:ins>
      <w:ins w:id="2" w:author="Alex McInturf" w:date="2019-09-04T17:27:00Z">
        <w:r w:rsidR="006D6297">
          <w:rPr>
            <w:rFonts w:ascii="Arial" w:hAnsi="Arial" w:cs="Arial"/>
            <w:b/>
            <w:bCs/>
            <w:color w:val="000000" w:themeColor="text1"/>
            <w:sz w:val="22"/>
            <w:szCs w:val="22"/>
          </w:rPr>
          <w:t xml:space="preserve"> </w:t>
        </w:r>
      </w:ins>
      <w:r w:rsidR="005D0CAC" w:rsidRPr="006D6297">
        <w:rPr>
          <w:rFonts w:ascii="Arial" w:hAnsi="Arial" w:cs="Arial"/>
          <w:b/>
          <w:bCs/>
          <w:color w:val="000000" w:themeColor="text1"/>
          <w:sz w:val="22"/>
          <w:szCs w:val="22"/>
          <w:rPrChange w:id="3" w:author="Alex McInturf" w:date="2019-09-04T17:27:00Z">
            <w:rPr>
              <w:rFonts w:ascii="Arial" w:hAnsi="Arial" w:cs="Arial"/>
              <w:color w:val="000000" w:themeColor="text1"/>
              <w:sz w:val="22"/>
              <w:szCs w:val="22"/>
            </w:rPr>
          </w:rPrChange>
        </w:rPr>
        <w:t>Sharks play a prominent role in marine and select freshwater ecosystems worldwide</w:t>
      </w:r>
      <w:r w:rsidR="005D0CAC" w:rsidRPr="005D0CAC">
        <w:rPr>
          <w:rFonts w:ascii="Arial" w:hAnsi="Arial" w:cs="Arial"/>
          <w:color w:val="000000" w:themeColor="text1"/>
          <w:sz w:val="22"/>
          <w:szCs w:val="22"/>
        </w:rPr>
        <w:t xml:space="preserve">. </w:t>
      </w:r>
      <w:ins w:id="4" w:author="Alex McInturf" w:date="2019-09-04T17:28:00Z">
        <w:r w:rsidR="006D6297">
          <w:rPr>
            <w:rFonts w:ascii="Arial" w:hAnsi="Arial" w:cs="Arial"/>
            <w:color w:val="000000" w:themeColor="text1"/>
            <w:sz w:val="22"/>
            <w:szCs w:val="22"/>
          </w:rPr>
          <w:t xml:space="preserve">- </w:t>
        </w:r>
      </w:ins>
      <w:r w:rsidR="005D0CAC" w:rsidRPr="006D6297">
        <w:rPr>
          <w:rFonts w:ascii="Arial" w:hAnsi="Arial" w:cs="Arial"/>
          <w:b/>
          <w:bCs/>
          <w:color w:val="000000" w:themeColor="text1"/>
          <w:sz w:val="22"/>
          <w:szCs w:val="22"/>
          <w:rPrChange w:id="5" w:author="Alex McInturf" w:date="2019-09-04T17:28:00Z">
            <w:rPr>
              <w:rFonts w:ascii="Arial" w:hAnsi="Arial" w:cs="Arial"/>
              <w:color w:val="000000" w:themeColor="text1"/>
              <w:sz w:val="22"/>
              <w:szCs w:val="22"/>
            </w:rPr>
          </w:rPrChange>
        </w:rPr>
        <w:t>With over 500 species, they demonstrate a tremendous amount of diversity in life history among taxa</w:t>
      </w:r>
      <w:ins w:id="6" w:author="Alex McInturf" w:date="2019-09-04T17:27:00Z">
        <w:r w:rsidR="006D6297" w:rsidRPr="006D6297">
          <w:rPr>
            <w:rFonts w:ascii="Arial" w:hAnsi="Arial" w:cs="Arial"/>
            <w:b/>
            <w:bCs/>
            <w:color w:val="000000" w:themeColor="text1"/>
            <w:sz w:val="22"/>
            <w:szCs w:val="22"/>
            <w:rPrChange w:id="7" w:author="Alex McInturf" w:date="2019-09-04T17:28:00Z">
              <w:rPr>
                <w:rFonts w:ascii="Arial" w:hAnsi="Arial" w:cs="Arial"/>
                <w:color w:val="000000" w:themeColor="text1"/>
                <w:sz w:val="22"/>
                <w:szCs w:val="22"/>
              </w:rPr>
            </w:rPrChange>
          </w:rPr>
          <w:t xml:space="preserve">, and </w:t>
        </w:r>
        <w:commentRangeStart w:id="8"/>
        <w:r w:rsidR="006D6297" w:rsidRPr="006D6297">
          <w:rPr>
            <w:rFonts w:ascii="Arial" w:hAnsi="Arial" w:cs="Arial"/>
            <w:b/>
            <w:bCs/>
            <w:color w:val="000000" w:themeColor="text1"/>
            <w:sz w:val="22"/>
            <w:szCs w:val="22"/>
            <w:rPrChange w:id="9" w:author="Alex McInturf" w:date="2019-09-04T17:28:00Z">
              <w:rPr>
                <w:rFonts w:ascii="Arial" w:hAnsi="Arial" w:cs="Arial"/>
                <w:color w:val="000000" w:themeColor="text1"/>
                <w:sz w:val="22"/>
                <w:szCs w:val="22"/>
              </w:rPr>
            </w:rPrChange>
          </w:rPr>
          <w:t>as such can</w:t>
        </w:r>
      </w:ins>
      <w:del w:id="10" w:author="Alex McInturf" w:date="2019-09-04T17:27:00Z">
        <w:r w:rsidR="005D0CAC" w:rsidRPr="006D6297" w:rsidDel="006D6297">
          <w:rPr>
            <w:rFonts w:ascii="Arial" w:hAnsi="Arial" w:cs="Arial"/>
            <w:b/>
            <w:bCs/>
            <w:color w:val="000000" w:themeColor="text1"/>
            <w:sz w:val="22"/>
            <w:szCs w:val="22"/>
            <w:rPrChange w:id="11" w:author="Alex McInturf" w:date="2019-09-04T17:28:00Z">
              <w:rPr>
                <w:rFonts w:ascii="Arial" w:hAnsi="Arial" w:cs="Arial"/>
                <w:color w:val="000000" w:themeColor="text1"/>
                <w:sz w:val="22"/>
                <w:szCs w:val="22"/>
              </w:rPr>
            </w:rPrChange>
          </w:rPr>
          <w:delText xml:space="preserve"> and each</w:delText>
        </w:r>
      </w:del>
      <w:r w:rsidR="005D0CAC" w:rsidRPr="006D6297">
        <w:rPr>
          <w:rFonts w:ascii="Arial" w:hAnsi="Arial" w:cs="Arial"/>
          <w:b/>
          <w:bCs/>
          <w:color w:val="000000" w:themeColor="text1"/>
          <w:sz w:val="22"/>
          <w:szCs w:val="22"/>
          <w:rPrChange w:id="12" w:author="Alex McInturf" w:date="2019-09-04T17:28:00Z">
            <w:rPr>
              <w:rFonts w:ascii="Arial" w:hAnsi="Arial" w:cs="Arial"/>
              <w:color w:val="000000" w:themeColor="text1"/>
              <w:sz w:val="22"/>
              <w:szCs w:val="22"/>
            </w:rPr>
          </w:rPrChange>
        </w:rPr>
        <w:t xml:space="preserve"> provide varying ecosystem functions.</w:t>
      </w:r>
      <w:r w:rsidR="005D0CAC" w:rsidRPr="005D0CAC">
        <w:rPr>
          <w:rFonts w:ascii="Arial" w:hAnsi="Arial" w:cs="Arial"/>
          <w:color w:val="000000" w:themeColor="text1"/>
          <w:sz w:val="22"/>
          <w:szCs w:val="22"/>
        </w:rPr>
        <w:t xml:space="preserve"> </w:t>
      </w:r>
      <w:commentRangeEnd w:id="8"/>
      <w:r>
        <w:rPr>
          <w:rStyle w:val="CommentReference"/>
          <w:rFonts w:asciiTheme="minorHAnsi" w:eastAsiaTheme="minorHAnsi" w:hAnsiTheme="minorHAnsi" w:cstheme="minorBidi"/>
        </w:rPr>
        <w:commentReference w:id="8"/>
      </w:r>
    </w:p>
    <w:p w14:paraId="64B241C3" w14:textId="66E61168" w:rsidR="006D6297" w:rsidRPr="00F3544F" w:rsidRDefault="006D6297" w:rsidP="005D0CAC">
      <w:pPr>
        <w:pStyle w:val="NormalWeb"/>
        <w:spacing w:before="0" w:beforeAutospacing="0" w:after="0" w:afterAutospacing="0"/>
        <w:rPr>
          <w:ins w:id="13" w:author="Alex McInturf" w:date="2019-09-04T17:28:00Z"/>
          <w:rFonts w:ascii="Arial" w:hAnsi="Arial" w:cs="Arial"/>
          <w:b/>
          <w:bCs/>
          <w:color w:val="000000" w:themeColor="text1"/>
          <w:sz w:val="22"/>
          <w:szCs w:val="22"/>
          <w:rPrChange w:id="14" w:author="Alex McInturf" w:date="2019-09-04T17:35:00Z">
            <w:rPr>
              <w:ins w:id="15" w:author="Alex McInturf" w:date="2019-09-04T17:28:00Z"/>
              <w:rFonts w:ascii="Arial" w:hAnsi="Arial" w:cs="Arial"/>
              <w:color w:val="000000" w:themeColor="text1"/>
              <w:sz w:val="22"/>
              <w:szCs w:val="22"/>
            </w:rPr>
          </w:rPrChange>
        </w:rPr>
      </w:pPr>
      <w:ins w:id="16" w:author="Alex McInturf" w:date="2019-09-04T17:28:00Z">
        <w:r w:rsidRPr="00F3544F">
          <w:rPr>
            <w:rFonts w:ascii="Arial" w:hAnsi="Arial" w:cs="Arial"/>
            <w:b/>
            <w:bCs/>
            <w:color w:val="000000" w:themeColor="text1"/>
            <w:sz w:val="22"/>
            <w:szCs w:val="22"/>
            <w:rPrChange w:id="17" w:author="Alex McInturf" w:date="2019-09-04T17:35:00Z">
              <w:rPr>
                <w:rFonts w:ascii="Arial" w:hAnsi="Arial" w:cs="Arial"/>
                <w:color w:val="000000" w:themeColor="text1"/>
                <w:sz w:val="22"/>
                <w:szCs w:val="22"/>
              </w:rPr>
            </w:rPrChange>
          </w:rPr>
          <w:t xml:space="preserve">Currently, </w:t>
        </w:r>
      </w:ins>
      <w:del w:id="18" w:author="Alex McInturf" w:date="2019-09-04T17:28:00Z">
        <w:r w:rsidR="005D0CAC" w:rsidRPr="00F3544F" w:rsidDel="006D6297">
          <w:rPr>
            <w:rFonts w:ascii="Arial" w:hAnsi="Arial" w:cs="Arial"/>
            <w:b/>
            <w:bCs/>
            <w:color w:val="000000" w:themeColor="text1"/>
            <w:sz w:val="22"/>
            <w:szCs w:val="22"/>
            <w:rPrChange w:id="19" w:author="Alex McInturf" w:date="2019-09-04T17:35:00Z">
              <w:rPr>
                <w:rFonts w:ascii="Arial" w:hAnsi="Arial" w:cs="Arial"/>
                <w:color w:val="000000" w:themeColor="text1"/>
                <w:sz w:val="22"/>
                <w:szCs w:val="22"/>
              </w:rPr>
            </w:rPrChange>
          </w:rPr>
          <w:delText xml:space="preserve">Yet according to the most recent classification from the International Union for Conservation of Nature and Natural Resources (henceforth IUCN) (April, 2019), </w:delText>
        </w:r>
      </w:del>
      <w:r w:rsidR="005D0CAC" w:rsidRPr="00F3544F">
        <w:rPr>
          <w:rFonts w:ascii="Arial" w:hAnsi="Arial" w:cs="Arial"/>
          <w:b/>
          <w:bCs/>
          <w:color w:val="000000" w:themeColor="text1"/>
          <w:sz w:val="22"/>
          <w:szCs w:val="22"/>
          <w:rPrChange w:id="20" w:author="Alex McInturf" w:date="2019-09-04T17:35:00Z">
            <w:rPr>
              <w:rFonts w:ascii="Arial" w:hAnsi="Arial" w:cs="Arial"/>
              <w:color w:val="000000" w:themeColor="text1"/>
              <w:sz w:val="22"/>
              <w:szCs w:val="22"/>
            </w:rPr>
          </w:rPrChange>
        </w:rPr>
        <w:t>15.5% of shark species are threatened with extinction</w:t>
      </w:r>
      <w:ins w:id="21" w:author="Alex McInturf" w:date="2019-09-04T17:28:00Z">
        <w:r w:rsidRPr="00F3544F">
          <w:rPr>
            <w:rFonts w:ascii="Arial" w:hAnsi="Arial" w:cs="Arial"/>
            <w:b/>
            <w:bCs/>
            <w:color w:val="000000" w:themeColor="text1"/>
            <w:sz w:val="22"/>
            <w:szCs w:val="22"/>
            <w:rPrChange w:id="22" w:author="Alex McInturf" w:date="2019-09-04T17:35:00Z">
              <w:rPr>
                <w:rFonts w:ascii="Arial" w:hAnsi="Arial" w:cs="Arial"/>
                <w:color w:val="000000" w:themeColor="text1"/>
                <w:sz w:val="22"/>
                <w:szCs w:val="22"/>
              </w:rPr>
            </w:rPrChange>
          </w:rPr>
          <w:t xml:space="preserve"> (IUCN, 2019)</w:t>
        </w:r>
      </w:ins>
      <w:r w:rsidR="005D0CAC" w:rsidRPr="00F3544F">
        <w:rPr>
          <w:rFonts w:ascii="Arial" w:hAnsi="Arial" w:cs="Arial"/>
          <w:b/>
          <w:bCs/>
          <w:color w:val="000000" w:themeColor="text1"/>
          <w:sz w:val="22"/>
          <w:szCs w:val="22"/>
          <w:rPrChange w:id="23" w:author="Alex McInturf" w:date="2019-09-04T17:35:00Z">
            <w:rPr>
              <w:rFonts w:ascii="Arial" w:hAnsi="Arial" w:cs="Arial"/>
              <w:color w:val="000000" w:themeColor="text1"/>
              <w:sz w:val="22"/>
              <w:szCs w:val="22"/>
            </w:rPr>
          </w:rPrChange>
        </w:rPr>
        <w:t>. Notably, however, 39.6% of all known shark species are data deficient (</w:t>
      </w:r>
      <w:del w:id="24" w:author="Alex McInturf" w:date="2019-09-04T17:28:00Z">
        <w:r w:rsidR="005D0CAC" w:rsidRPr="00F3544F" w:rsidDel="006D6297">
          <w:rPr>
            <w:rFonts w:ascii="Arial" w:hAnsi="Arial" w:cs="Arial"/>
            <w:b/>
            <w:bCs/>
            <w:color w:val="000000" w:themeColor="text1"/>
            <w:sz w:val="22"/>
            <w:szCs w:val="22"/>
            <w:rPrChange w:id="25" w:author="Alex McInturf" w:date="2019-09-04T17:35:00Z">
              <w:rPr>
                <w:rFonts w:ascii="Arial" w:hAnsi="Arial" w:cs="Arial"/>
                <w:color w:val="000000" w:themeColor="text1"/>
                <w:sz w:val="22"/>
                <w:szCs w:val="22"/>
              </w:rPr>
            </w:rPrChange>
          </w:rPr>
          <w:delText xml:space="preserve">henceforth </w:delText>
        </w:r>
      </w:del>
      <w:r w:rsidR="005D0CAC" w:rsidRPr="00F3544F">
        <w:rPr>
          <w:rFonts w:ascii="Arial" w:hAnsi="Arial" w:cs="Arial"/>
          <w:b/>
          <w:bCs/>
          <w:color w:val="000000" w:themeColor="text1"/>
          <w:sz w:val="22"/>
          <w:szCs w:val="22"/>
          <w:rPrChange w:id="26" w:author="Alex McInturf" w:date="2019-09-04T17:35:00Z">
            <w:rPr>
              <w:rFonts w:ascii="Arial" w:hAnsi="Arial" w:cs="Arial"/>
              <w:color w:val="000000" w:themeColor="text1"/>
              <w:sz w:val="22"/>
              <w:szCs w:val="22"/>
            </w:rPr>
          </w:rPrChange>
        </w:rPr>
        <w:t xml:space="preserve">DD). </w:t>
      </w:r>
    </w:p>
    <w:p w14:paraId="508A2B77" w14:textId="127AD2EA" w:rsidR="00F3544F" w:rsidRPr="00F3544F" w:rsidRDefault="00F3544F" w:rsidP="005D0CAC">
      <w:pPr>
        <w:pStyle w:val="NormalWeb"/>
        <w:spacing w:before="0" w:beforeAutospacing="0" w:after="0" w:afterAutospacing="0"/>
        <w:rPr>
          <w:ins w:id="27" w:author="Alex McInturf" w:date="2019-09-04T17:31:00Z"/>
          <w:rFonts w:ascii="Arial" w:hAnsi="Arial" w:cs="Arial"/>
          <w:b/>
          <w:bCs/>
          <w:color w:val="000000" w:themeColor="text1"/>
          <w:sz w:val="22"/>
          <w:szCs w:val="22"/>
          <w:rPrChange w:id="28" w:author="Alex McInturf" w:date="2019-09-04T17:35:00Z">
            <w:rPr>
              <w:ins w:id="29" w:author="Alex McInturf" w:date="2019-09-04T17:31:00Z"/>
              <w:rFonts w:ascii="Arial" w:hAnsi="Arial" w:cs="Arial"/>
              <w:color w:val="000000" w:themeColor="text1"/>
              <w:sz w:val="22"/>
              <w:szCs w:val="22"/>
            </w:rPr>
          </w:rPrChange>
        </w:rPr>
      </w:pPr>
      <w:ins w:id="30" w:author="Alex McInturf" w:date="2019-09-04T17:35:00Z">
        <w:r>
          <w:rPr>
            <w:rFonts w:ascii="Arial" w:hAnsi="Arial" w:cs="Arial"/>
            <w:b/>
            <w:bCs/>
            <w:color w:val="000000" w:themeColor="text1"/>
            <w:sz w:val="22"/>
            <w:szCs w:val="22"/>
          </w:rPr>
          <w:t>Implications: (Flow chart)</w:t>
        </w:r>
      </w:ins>
      <w:commentRangeStart w:id="31"/>
    </w:p>
    <w:p w14:paraId="47A86390" w14:textId="5FB25A22" w:rsidR="005D0CAC" w:rsidRPr="005D0CAC" w:rsidRDefault="00F3544F" w:rsidP="005D0CAC">
      <w:pPr>
        <w:pStyle w:val="NormalWeb"/>
        <w:spacing w:before="0" w:beforeAutospacing="0" w:after="0" w:afterAutospacing="0"/>
        <w:rPr>
          <w:rFonts w:ascii="Arial" w:hAnsi="Arial" w:cs="Arial"/>
          <w:color w:val="000000" w:themeColor="text1"/>
        </w:rPr>
      </w:pPr>
      <w:moveToRangeStart w:id="32" w:author="Alex McInturf" w:date="2019-09-04T17:31:00Z" w:name="move18510718"/>
      <w:moveTo w:id="33" w:author="Alex McInturf" w:date="2019-09-04T17:31:00Z">
        <w:r w:rsidRPr="005D0CAC">
          <w:rPr>
            <w:rFonts w:ascii="Arial" w:hAnsi="Arial" w:cs="Arial"/>
            <w:color w:val="000000" w:themeColor="text1"/>
            <w:sz w:val="22"/>
            <w:szCs w:val="22"/>
          </w:rPr>
          <w:t>Both government and private entities use IUCN Red List status to assess where to focus their resources and when to change policies to better protect the world’s biodiversity. </w:t>
        </w:r>
      </w:moveTo>
      <w:moveFromRangeStart w:id="34" w:author="Alex McInturf" w:date="2019-09-04T17:29:00Z" w:name="move18510568"/>
      <w:moveToRangeEnd w:id="32"/>
      <w:moveFrom w:id="35" w:author="Alex McInturf" w:date="2019-09-04T17:29:00Z">
        <w:r w:rsidR="005D0CAC" w:rsidRPr="005D0CAC" w:rsidDel="006D6297">
          <w:rPr>
            <w:rFonts w:ascii="Arial" w:hAnsi="Arial" w:cs="Arial"/>
            <w:color w:val="000000" w:themeColor="text1"/>
            <w:sz w:val="22"/>
            <w:szCs w:val="22"/>
          </w:rPr>
          <w:t xml:space="preserve">The IUCN defines DD as “....when there is inadequate information to make a direct, or indirect, assessment of its risk of extinction based on its distribution and/or population status. A taxon in this category may be well studied, and its biology well known, but appropriate data on abundance and/or distribution are lacking.” </w:t>
        </w:r>
      </w:moveFrom>
      <w:moveFromRangeEnd w:id="34"/>
      <w:r w:rsidR="005D0CAC" w:rsidRPr="005D0CAC">
        <w:rPr>
          <w:rFonts w:ascii="Arial" w:hAnsi="Arial" w:cs="Arial"/>
          <w:color w:val="000000" w:themeColor="text1"/>
          <w:sz w:val="22"/>
          <w:szCs w:val="22"/>
        </w:rPr>
        <w:t xml:space="preserve">Without basic knowledge on the distribution and population status of these species, it can be difficult to determine the ecological roles they may possess in their respective ecosystems and subsequently enact any necessary protective measures. </w:t>
      </w:r>
      <w:moveFromRangeStart w:id="36" w:author="Alex McInturf" w:date="2019-09-04T17:31:00Z" w:name="move18510718"/>
      <w:moveFrom w:id="37" w:author="Alex McInturf" w:date="2019-09-04T17:31:00Z">
        <w:r w:rsidR="005D0CAC" w:rsidRPr="005D0CAC" w:rsidDel="00F3544F">
          <w:rPr>
            <w:rFonts w:ascii="Arial" w:hAnsi="Arial" w:cs="Arial"/>
            <w:color w:val="000000" w:themeColor="text1"/>
            <w:sz w:val="22"/>
            <w:szCs w:val="22"/>
          </w:rPr>
          <w:t>Both government and private entities use IUCN Red List status to assess where to focus their resources and when to change policies to better protect the world’s biodiversity. </w:t>
        </w:r>
      </w:moveFrom>
      <w:moveFromRangeEnd w:id="36"/>
      <w:commentRangeEnd w:id="31"/>
      <w:r>
        <w:rPr>
          <w:rStyle w:val="CommentReference"/>
          <w:rFonts w:asciiTheme="minorHAnsi" w:eastAsiaTheme="minorHAnsi" w:hAnsiTheme="minorHAnsi" w:cstheme="minorBidi"/>
        </w:rPr>
        <w:commentReference w:id="31"/>
      </w:r>
    </w:p>
    <w:p w14:paraId="3791A275" w14:textId="0CFA1A67" w:rsidR="00F3544F" w:rsidRDefault="00F3544F" w:rsidP="005D0CAC">
      <w:pPr>
        <w:pStyle w:val="NormalWeb"/>
        <w:spacing w:before="0" w:beforeAutospacing="0" w:after="0" w:afterAutospacing="0"/>
        <w:rPr>
          <w:ins w:id="38" w:author="Alex McInturf" w:date="2019-09-04T17:34:00Z"/>
          <w:rFonts w:ascii="Arial" w:hAnsi="Arial" w:cs="Arial"/>
          <w:color w:val="000000" w:themeColor="text1"/>
          <w:sz w:val="22"/>
          <w:szCs w:val="22"/>
        </w:rPr>
      </w:pPr>
      <w:ins w:id="39" w:author="Alex McInturf" w:date="2019-09-04T17:35:00Z">
        <w:r>
          <w:rPr>
            <w:rFonts w:ascii="Arial" w:hAnsi="Arial" w:cs="Arial"/>
            <w:b/>
            <w:bCs/>
            <w:color w:val="000000" w:themeColor="text1"/>
            <w:sz w:val="22"/>
            <w:szCs w:val="22"/>
          </w:rPr>
          <w:t>Our study:</w:t>
        </w:r>
      </w:ins>
      <w:ins w:id="40" w:author="Alex McInturf" w:date="2019-09-04T17:32:00Z">
        <w:r>
          <w:rPr>
            <w:rFonts w:ascii="Arial" w:hAnsi="Arial" w:cs="Arial"/>
            <w:color w:val="000000" w:themeColor="text1"/>
            <w:sz w:val="22"/>
            <w:szCs w:val="22"/>
          </w:rPr>
          <w:t xml:space="preserve"> </w:t>
        </w:r>
      </w:ins>
      <w:del w:id="41" w:author="Alex McInturf" w:date="2019-09-04T17:32:00Z">
        <w:r w:rsidR="005D0CAC" w:rsidRPr="005D0CAC" w:rsidDel="00F3544F">
          <w:rPr>
            <w:rFonts w:ascii="Arial" w:hAnsi="Arial" w:cs="Arial"/>
            <w:color w:val="000000" w:themeColor="text1"/>
            <w:sz w:val="22"/>
            <w:szCs w:val="22"/>
          </w:rPr>
          <w:delText>In this study,</w:delText>
        </w:r>
      </w:del>
      <w:ins w:id="42" w:author="Alex McInturf" w:date="2019-09-04T17:32:00Z">
        <w:r>
          <w:rPr>
            <w:rFonts w:ascii="Arial" w:hAnsi="Arial" w:cs="Arial"/>
            <w:color w:val="000000" w:themeColor="text1"/>
            <w:sz w:val="22"/>
            <w:szCs w:val="22"/>
          </w:rPr>
          <w:t>Here</w:t>
        </w:r>
      </w:ins>
      <w:r w:rsidR="005D0CAC" w:rsidRPr="005D0CAC">
        <w:rPr>
          <w:rFonts w:ascii="Arial" w:hAnsi="Arial" w:cs="Arial"/>
          <w:color w:val="000000" w:themeColor="text1"/>
          <w:sz w:val="22"/>
          <w:szCs w:val="22"/>
        </w:rPr>
        <w:t xml:space="preserve"> we </w:t>
      </w:r>
      <w:del w:id="43" w:author="Alex McInturf" w:date="2019-09-04T17:33:00Z">
        <w:r w:rsidR="005D0CAC" w:rsidRPr="005D0CAC" w:rsidDel="00F3544F">
          <w:rPr>
            <w:rFonts w:ascii="Arial" w:hAnsi="Arial" w:cs="Arial"/>
            <w:color w:val="000000" w:themeColor="text1"/>
            <w:sz w:val="22"/>
            <w:szCs w:val="22"/>
          </w:rPr>
          <w:delText xml:space="preserve">present </w:delText>
        </w:r>
      </w:del>
      <w:commentRangeStart w:id="44"/>
      <w:del w:id="45" w:author="Alex McInturf" w:date="2019-09-04T17:32:00Z">
        <w:r w:rsidR="005D0CAC" w:rsidRPr="005D0CAC" w:rsidDel="00F3544F">
          <w:rPr>
            <w:rFonts w:ascii="Arial" w:hAnsi="Arial" w:cs="Arial"/>
            <w:color w:val="000000" w:themeColor="text1"/>
            <w:sz w:val="22"/>
            <w:szCs w:val="22"/>
          </w:rPr>
          <w:delText>the first</w:delText>
        </w:r>
      </w:del>
      <w:del w:id="46" w:author="Alex McInturf" w:date="2019-09-04T17:33:00Z">
        <w:r w:rsidR="005D0CAC" w:rsidRPr="005D0CAC" w:rsidDel="00F3544F">
          <w:rPr>
            <w:rFonts w:ascii="Arial" w:hAnsi="Arial" w:cs="Arial"/>
            <w:color w:val="000000" w:themeColor="text1"/>
            <w:sz w:val="22"/>
            <w:szCs w:val="22"/>
          </w:rPr>
          <w:delText xml:space="preserve"> </w:delText>
        </w:r>
        <w:commentRangeEnd w:id="44"/>
        <w:r w:rsidDel="00F3544F">
          <w:rPr>
            <w:rStyle w:val="CommentReference"/>
            <w:rFonts w:asciiTheme="minorHAnsi" w:eastAsiaTheme="minorHAnsi" w:hAnsiTheme="minorHAnsi" w:cstheme="minorBidi"/>
          </w:rPr>
          <w:commentReference w:id="44"/>
        </w:r>
        <w:r w:rsidR="005D0CAC" w:rsidRPr="005D0CAC" w:rsidDel="00F3544F">
          <w:rPr>
            <w:rFonts w:ascii="Arial" w:hAnsi="Arial" w:cs="Arial"/>
            <w:color w:val="000000" w:themeColor="text1"/>
            <w:sz w:val="22"/>
            <w:szCs w:val="22"/>
          </w:rPr>
          <w:delText>analysis of factors</w:delText>
        </w:r>
      </w:del>
      <w:ins w:id="47" w:author="Alex McInturf" w:date="2019-09-04T17:33:00Z">
        <w:r>
          <w:rPr>
            <w:rFonts w:ascii="Arial" w:hAnsi="Arial" w:cs="Arial"/>
            <w:color w:val="000000" w:themeColor="text1"/>
            <w:sz w:val="22"/>
            <w:szCs w:val="22"/>
          </w:rPr>
          <w:t xml:space="preserve">analyze </w:t>
        </w:r>
      </w:ins>
      <w:ins w:id="48" w:author="Alex McInturf" w:date="2019-09-04T17:34:00Z">
        <w:r>
          <w:rPr>
            <w:rFonts w:ascii="Arial" w:hAnsi="Arial" w:cs="Arial"/>
            <w:color w:val="000000" w:themeColor="text1"/>
            <w:sz w:val="22"/>
            <w:szCs w:val="22"/>
          </w:rPr>
          <w:t>potential biological and ecological</w:t>
        </w:r>
      </w:ins>
      <w:ins w:id="49" w:author="Alex McInturf" w:date="2019-09-04T17:33:00Z">
        <w:r>
          <w:rPr>
            <w:rFonts w:ascii="Arial" w:hAnsi="Arial" w:cs="Arial"/>
            <w:color w:val="000000" w:themeColor="text1"/>
            <w:sz w:val="22"/>
            <w:szCs w:val="22"/>
          </w:rPr>
          <w:t xml:space="preserve"> factors</w:t>
        </w:r>
      </w:ins>
      <w:r w:rsidR="005D0CAC" w:rsidRPr="005D0CAC">
        <w:rPr>
          <w:rFonts w:ascii="Arial" w:hAnsi="Arial" w:cs="Arial"/>
          <w:color w:val="000000" w:themeColor="text1"/>
          <w:sz w:val="22"/>
          <w:szCs w:val="22"/>
        </w:rPr>
        <w:t xml:space="preserve"> that may contribute to data deficiency in </w:t>
      </w:r>
      <w:ins w:id="50" w:author="Alex McInturf" w:date="2019-09-04T17:34:00Z">
        <w:r>
          <w:rPr>
            <w:rFonts w:ascii="Arial" w:hAnsi="Arial" w:cs="Arial"/>
            <w:color w:val="000000" w:themeColor="text1"/>
            <w:sz w:val="22"/>
            <w:szCs w:val="22"/>
          </w:rPr>
          <w:t xml:space="preserve">501 known </w:t>
        </w:r>
      </w:ins>
      <w:r w:rsidR="005D0CAC" w:rsidRPr="005D0CAC">
        <w:rPr>
          <w:rFonts w:ascii="Arial" w:hAnsi="Arial" w:cs="Arial"/>
          <w:color w:val="000000" w:themeColor="text1"/>
          <w:sz w:val="22"/>
          <w:szCs w:val="22"/>
        </w:rPr>
        <w:t>shark species</w:t>
      </w:r>
      <w:ins w:id="51" w:author="Alex McInturf" w:date="2019-09-04T17:34:00Z">
        <w:r>
          <w:rPr>
            <w:rFonts w:ascii="Arial" w:hAnsi="Arial" w:cs="Arial"/>
            <w:color w:val="000000" w:themeColor="text1"/>
            <w:sz w:val="22"/>
            <w:szCs w:val="22"/>
          </w:rPr>
          <w:t xml:space="preserve"> (Cite the book here)</w:t>
        </w:r>
      </w:ins>
      <w:r w:rsidR="005D0CAC" w:rsidRPr="005D0CAC">
        <w:rPr>
          <w:rFonts w:ascii="Arial" w:hAnsi="Arial" w:cs="Arial"/>
          <w:color w:val="000000" w:themeColor="text1"/>
          <w:sz w:val="22"/>
          <w:szCs w:val="22"/>
        </w:rPr>
        <w:t xml:space="preserve">. </w:t>
      </w:r>
    </w:p>
    <w:p w14:paraId="22006228" w14:textId="4921FA71" w:rsidR="005D0CAC" w:rsidRPr="005D0CAC" w:rsidRDefault="005D0CAC" w:rsidP="005D0CAC">
      <w:pPr>
        <w:pStyle w:val="NormalWeb"/>
        <w:spacing w:before="0" w:beforeAutospacing="0" w:after="0" w:afterAutospacing="0"/>
        <w:rPr>
          <w:rFonts w:ascii="Arial" w:hAnsi="Arial" w:cs="Arial"/>
          <w:color w:val="000000" w:themeColor="text1"/>
        </w:rPr>
      </w:pPr>
      <w:del w:id="52" w:author="Alex McInturf" w:date="2019-09-04T17:34:00Z">
        <w:r w:rsidRPr="005D0CAC" w:rsidDel="00F3544F">
          <w:rPr>
            <w:rFonts w:ascii="Arial" w:hAnsi="Arial" w:cs="Arial"/>
            <w:color w:val="000000" w:themeColor="text1"/>
            <w:sz w:val="22"/>
            <w:szCs w:val="22"/>
          </w:rPr>
          <w:delText xml:space="preserve">The </w:delText>
        </w:r>
      </w:del>
      <w:ins w:id="53" w:author="Alex McInturf" w:date="2019-09-04T17:34:00Z">
        <w:r w:rsidR="00F3544F">
          <w:rPr>
            <w:rFonts w:ascii="Arial" w:hAnsi="Arial" w:cs="Arial"/>
            <w:color w:val="000000" w:themeColor="text1"/>
            <w:sz w:val="22"/>
            <w:szCs w:val="22"/>
          </w:rPr>
          <w:t>Our</w:t>
        </w:r>
        <w:r w:rsidR="00F3544F" w:rsidRPr="005D0CAC">
          <w:rPr>
            <w:rFonts w:ascii="Arial" w:hAnsi="Arial" w:cs="Arial"/>
            <w:color w:val="000000" w:themeColor="text1"/>
            <w:sz w:val="22"/>
            <w:szCs w:val="22"/>
          </w:rPr>
          <w:t xml:space="preserve"> </w:t>
        </w:r>
      </w:ins>
      <w:r w:rsidRPr="005D0CAC">
        <w:rPr>
          <w:rFonts w:ascii="Arial" w:hAnsi="Arial" w:cs="Arial"/>
          <w:color w:val="000000" w:themeColor="text1"/>
          <w:sz w:val="22"/>
          <w:szCs w:val="22"/>
        </w:rPr>
        <w:t xml:space="preserve">goal is to highlight these factors, </w:t>
      </w:r>
      <w:commentRangeStart w:id="54"/>
      <w:r w:rsidRPr="005D0CAC">
        <w:rPr>
          <w:rFonts w:ascii="Arial" w:hAnsi="Arial" w:cs="Arial"/>
          <w:color w:val="000000" w:themeColor="text1"/>
          <w:sz w:val="22"/>
          <w:szCs w:val="22"/>
        </w:rPr>
        <w:t xml:space="preserve">become more familiar with their effects, </w:t>
      </w:r>
      <w:commentRangeEnd w:id="54"/>
      <w:r w:rsidR="00F3544F">
        <w:rPr>
          <w:rStyle w:val="CommentReference"/>
          <w:rFonts w:asciiTheme="minorHAnsi" w:eastAsiaTheme="minorHAnsi" w:hAnsiTheme="minorHAnsi" w:cstheme="minorBidi"/>
        </w:rPr>
        <w:commentReference w:id="54"/>
      </w:r>
      <w:r w:rsidRPr="005D0CAC">
        <w:rPr>
          <w:rFonts w:ascii="Arial" w:hAnsi="Arial" w:cs="Arial"/>
          <w:color w:val="000000" w:themeColor="text1"/>
          <w:sz w:val="22"/>
          <w:szCs w:val="22"/>
        </w:rPr>
        <w:t xml:space="preserve">and then employ that information to </w:t>
      </w:r>
      <w:r w:rsidRPr="005D0CAC">
        <w:rPr>
          <w:rFonts w:ascii="Arial" w:hAnsi="Arial" w:cs="Arial"/>
          <w:color w:val="000000" w:themeColor="text1"/>
          <w:sz w:val="21"/>
          <w:szCs w:val="21"/>
        </w:rPr>
        <w:t>improve species data collection and conservation status classification.</w:t>
      </w:r>
      <w:bookmarkStart w:id="55" w:name="_GoBack"/>
      <w:bookmarkEnd w:id="55"/>
    </w:p>
    <w:p w14:paraId="6209AC57" w14:textId="337A68C0" w:rsidR="00CD79E7" w:rsidRDefault="00F3544F">
      <w:pPr>
        <w:rPr>
          <w:ins w:id="56" w:author="Alex McInturf" w:date="2019-09-04T17:29:00Z"/>
          <w:color w:val="000000" w:themeColor="text1"/>
        </w:rPr>
      </w:pPr>
    </w:p>
    <w:p w14:paraId="7A11554E" w14:textId="06027D16" w:rsidR="006D6297" w:rsidRDefault="006D6297">
      <w:pPr>
        <w:rPr>
          <w:ins w:id="57" w:author="Alex McInturf" w:date="2019-09-04T17:29:00Z"/>
          <w:color w:val="000000" w:themeColor="text1"/>
        </w:rPr>
      </w:pPr>
    </w:p>
    <w:p w14:paraId="28857043" w14:textId="0CA630C0" w:rsidR="006D6297" w:rsidRPr="005D0CAC" w:rsidRDefault="006D6297">
      <w:pPr>
        <w:rPr>
          <w:color w:val="000000" w:themeColor="text1"/>
        </w:rPr>
      </w:pPr>
      <w:ins w:id="58" w:author="Alex McInturf" w:date="2019-09-04T17:29:00Z">
        <w:r>
          <w:rPr>
            <w:rFonts w:ascii="Arial" w:hAnsi="Arial" w:cs="Arial"/>
            <w:color w:val="000000" w:themeColor="text1"/>
            <w:sz w:val="22"/>
            <w:szCs w:val="22"/>
          </w:rPr>
          <w:t xml:space="preserve">(I would actually consider putting this in bold in </w:t>
        </w:r>
        <w:proofErr w:type="spellStart"/>
        <w:proofErr w:type="gramStart"/>
        <w:r>
          <w:rPr>
            <w:rFonts w:ascii="Arial" w:hAnsi="Arial" w:cs="Arial"/>
            <w:color w:val="000000" w:themeColor="text1"/>
            <w:sz w:val="22"/>
            <w:szCs w:val="22"/>
          </w:rPr>
          <w:t>it’s</w:t>
        </w:r>
        <w:proofErr w:type="spellEnd"/>
        <w:proofErr w:type="gramEnd"/>
        <w:r>
          <w:rPr>
            <w:rFonts w:ascii="Arial" w:hAnsi="Arial" w:cs="Arial"/>
            <w:color w:val="000000" w:themeColor="text1"/>
            <w:sz w:val="22"/>
            <w:szCs w:val="22"/>
          </w:rPr>
          <w:t xml:space="preserve"> own sub-section of the poster, next to or embedded within your intro section). </w:t>
        </w:r>
      </w:ins>
      <w:moveToRangeStart w:id="59" w:author="Alex McInturf" w:date="2019-09-04T17:29:00Z" w:name="move18510568"/>
      <w:proofErr w:type="spellStart"/>
      <w:moveTo w:id="60" w:author="Alex McInturf" w:date="2019-09-04T17:29:00Z">
        <w:r w:rsidRPr="005D0CAC">
          <w:rPr>
            <w:rFonts w:ascii="Arial" w:hAnsi="Arial" w:cs="Arial"/>
            <w:color w:val="000000" w:themeColor="text1"/>
            <w:sz w:val="22"/>
            <w:szCs w:val="22"/>
          </w:rPr>
          <w:t>The</w:t>
        </w:r>
        <w:proofErr w:type="spellEnd"/>
        <w:r w:rsidRPr="005D0CAC">
          <w:rPr>
            <w:rFonts w:ascii="Arial" w:hAnsi="Arial" w:cs="Arial"/>
            <w:color w:val="000000" w:themeColor="text1"/>
            <w:sz w:val="22"/>
            <w:szCs w:val="22"/>
          </w:rPr>
          <w:t xml:space="preserve"> IUCN defines DD as “</w:t>
        </w:r>
        <w:proofErr w:type="gramStart"/>
        <w:r w:rsidRPr="005D0CAC">
          <w:rPr>
            <w:rFonts w:ascii="Arial" w:hAnsi="Arial" w:cs="Arial"/>
            <w:color w:val="000000" w:themeColor="text1"/>
            <w:sz w:val="22"/>
            <w:szCs w:val="22"/>
          </w:rPr>
          <w:t>....when</w:t>
        </w:r>
        <w:proofErr w:type="gramEnd"/>
        <w:r w:rsidRPr="005D0CAC">
          <w:rPr>
            <w:rFonts w:ascii="Arial" w:hAnsi="Arial" w:cs="Arial"/>
            <w:color w:val="000000" w:themeColor="text1"/>
            <w:sz w:val="22"/>
            <w:szCs w:val="22"/>
          </w:rPr>
          <w:t xml:space="preserve"> there is inadequate information to make a direct, or indirect, assessment of its risk of extinction based on its distribution and/or population status. A taxon in this category may be well studied, and its biology well known, but appropriate data on abundance and/or distribution are lacking.”</w:t>
        </w:r>
      </w:moveTo>
      <w:moveToRangeEnd w:id="59"/>
    </w:p>
    <w:sectPr w:rsidR="006D6297" w:rsidRPr="005D0CAC" w:rsidSect="00DE6F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lex McInturf" w:date="2019-09-04T17:30:00Z" w:initials="AM">
    <w:p w14:paraId="46B21137" w14:textId="543030FF" w:rsidR="00F3544F" w:rsidRDefault="00F3544F">
      <w:pPr>
        <w:pStyle w:val="CommentText"/>
      </w:pPr>
      <w:r>
        <w:rPr>
          <w:rStyle w:val="CommentReference"/>
        </w:rPr>
        <w:annotationRef/>
      </w:r>
      <w:r>
        <w:t>Be prepared to discuss what these might be as a talking point</w:t>
      </w:r>
    </w:p>
  </w:comment>
  <w:comment w:id="31" w:author="Alex McInturf" w:date="2019-09-04T17:31:00Z" w:initials="AM">
    <w:p w14:paraId="114F879C" w14:textId="24EC9D7D" w:rsidR="00F3544F" w:rsidRDefault="00F3544F">
      <w:pPr>
        <w:pStyle w:val="CommentText"/>
      </w:pPr>
      <w:r>
        <w:rPr>
          <w:rStyle w:val="CommentReference"/>
        </w:rPr>
        <w:annotationRef/>
      </w:r>
      <w:r>
        <w:t xml:space="preserve">Consider making this symbolic/a flow chart. AKA government agency </w:t>
      </w:r>
      <w:r>
        <w:sym w:font="Wingdings" w:char="F0E0"/>
      </w:r>
      <w:r>
        <w:t xml:space="preserve"> IUCN Red List </w:t>
      </w:r>
      <w:r>
        <w:sym w:font="Wingdings" w:char="F0E0"/>
      </w:r>
      <w:r>
        <w:t xml:space="preserve"> allocation of resources </w:t>
      </w:r>
      <w:r>
        <w:sym w:font="Wingdings" w:char="F0E0"/>
      </w:r>
      <w:r>
        <w:t xml:space="preserve"> improved protective measures; with another arrow indicating where having DD might be an issue</w:t>
      </w:r>
    </w:p>
  </w:comment>
  <w:comment w:id="44" w:author="Alex McInturf" w:date="2019-09-04T17:32:00Z" w:initials="AM">
    <w:p w14:paraId="578C84BF" w14:textId="725D2ADB" w:rsidR="00F3544F" w:rsidRDefault="00F3544F">
      <w:pPr>
        <w:pStyle w:val="CommentText"/>
      </w:pPr>
      <w:r>
        <w:rPr>
          <w:rStyle w:val="CommentReference"/>
        </w:rPr>
        <w:annotationRef/>
      </w:r>
      <w:r>
        <w:t>Try not to use this because you never know who else may have done it</w:t>
      </w:r>
    </w:p>
  </w:comment>
  <w:comment w:id="54" w:author="Alex McInturf" w:date="2019-09-04T17:34:00Z" w:initials="AM">
    <w:p w14:paraId="69124170" w14:textId="7D49FA0B" w:rsidR="00F3544F" w:rsidRDefault="00F3544F">
      <w:pPr>
        <w:pStyle w:val="CommentText"/>
      </w:pPr>
      <w:r>
        <w:rPr>
          <w:rStyle w:val="CommentReference"/>
        </w:rPr>
        <w:annotationRef/>
      </w:r>
      <w:r>
        <w:t xml:space="preserve">What does this mean?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B21137" w15:done="0"/>
  <w15:commentEx w15:paraId="114F879C" w15:done="0"/>
  <w15:commentEx w15:paraId="578C84BF" w15:done="0"/>
  <w15:commentEx w15:paraId="691241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B21137" w16cid:durableId="211A7353"/>
  <w16cid:commentId w16cid:paraId="114F879C" w16cid:durableId="211A7387"/>
  <w16cid:commentId w16cid:paraId="578C84BF" w16cid:durableId="211A73BA"/>
  <w16cid:commentId w16cid:paraId="69124170" w16cid:durableId="211A74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 McInturf">
    <w15:presenceInfo w15:providerId="Windows Live" w15:userId="62d322fc8a407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AC"/>
    <w:rsid w:val="002A15CE"/>
    <w:rsid w:val="005D0CAC"/>
    <w:rsid w:val="006D6297"/>
    <w:rsid w:val="00863D19"/>
    <w:rsid w:val="00CB2E8D"/>
    <w:rsid w:val="00DE6F5D"/>
    <w:rsid w:val="00F3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828CB"/>
  <w15:chartTrackingRefBased/>
  <w15:docId w15:val="{4FF85C07-7BB7-2C4A-A9AD-786A19FC5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CA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D62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D629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3544F"/>
    <w:rPr>
      <w:sz w:val="16"/>
      <w:szCs w:val="16"/>
    </w:rPr>
  </w:style>
  <w:style w:type="paragraph" w:styleId="CommentText">
    <w:name w:val="annotation text"/>
    <w:basedOn w:val="Normal"/>
    <w:link w:val="CommentTextChar"/>
    <w:uiPriority w:val="99"/>
    <w:semiHidden/>
    <w:unhideWhenUsed/>
    <w:rsid w:val="00F3544F"/>
    <w:rPr>
      <w:sz w:val="20"/>
      <w:szCs w:val="20"/>
    </w:rPr>
  </w:style>
  <w:style w:type="character" w:customStyle="1" w:styleId="CommentTextChar">
    <w:name w:val="Comment Text Char"/>
    <w:basedOn w:val="DefaultParagraphFont"/>
    <w:link w:val="CommentText"/>
    <w:uiPriority w:val="99"/>
    <w:semiHidden/>
    <w:rsid w:val="00F3544F"/>
    <w:rPr>
      <w:sz w:val="20"/>
      <w:szCs w:val="20"/>
    </w:rPr>
  </w:style>
  <w:style w:type="paragraph" w:styleId="CommentSubject">
    <w:name w:val="annotation subject"/>
    <w:basedOn w:val="CommentText"/>
    <w:next w:val="CommentText"/>
    <w:link w:val="CommentSubjectChar"/>
    <w:uiPriority w:val="99"/>
    <w:semiHidden/>
    <w:unhideWhenUsed/>
    <w:rsid w:val="00F3544F"/>
    <w:rPr>
      <w:b/>
      <w:bCs/>
    </w:rPr>
  </w:style>
  <w:style w:type="character" w:customStyle="1" w:styleId="CommentSubjectChar">
    <w:name w:val="Comment Subject Char"/>
    <w:basedOn w:val="CommentTextChar"/>
    <w:link w:val="CommentSubject"/>
    <w:uiPriority w:val="99"/>
    <w:semiHidden/>
    <w:rsid w:val="00F35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7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McInturf</dc:creator>
  <cp:keywords/>
  <dc:description/>
  <cp:lastModifiedBy>Alex McInturf</cp:lastModifiedBy>
  <cp:revision>3</cp:revision>
  <dcterms:created xsi:type="dcterms:W3CDTF">2019-09-04T16:26:00Z</dcterms:created>
  <dcterms:modified xsi:type="dcterms:W3CDTF">2019-09-04T16:35:00Z</dcterms:modified>
</cp:coreProperties>
</file>